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BCFF6" w14:textId="3CDA9AD8" w:rsidR="00072DB1" w:rsidRPr="007C0C0A" w:rsidRDefault="00072DB1" w:rsidP="00F64EF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0C0A">
        <w:rPr>
          <w:rFonts w:ascii="Times New Roman" w:hAnsi="Times New Roman" w:cs="Times New Roman"/>
          <w:b/>
          <w:sz w:val="28"/>
          <w:szCs w:val="28"/>
        </w:rPr>
        <w:t>Fun</w:t>
      </w:r>
      <w:r w:rsidR="00BD19B3">
        <w:rPr>
          <w:rFonts w:ascii="Times New Roman" w:hAnsi="Times New Roman" w:cs="Times New Roman"/>
          <w:b/>
          <w:sz w:val="28"/>
          <w:szCs w:val="28"/>
        </w:rPr>
        <w:t>ctional connectivity dynamics differentiate subdivisions of</w:t>
      </w:r>
      <w:r w:rsidRPr="007C0C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1BFF" w:rsidRPr="007C0C0A">
        <w:rPr>
          <w:rFonts w:ascii="Times New Roman" w:hAnsi="Times New Roman" w:cs="Times New Roman"/>
          <w:b/>
          <w:sz w:val="28"/>
          <w:szCs w:val="28"/>
        </w:rPr>
        <w:t>precuneus</w:t>
      </w:r>
      <w:proofErr w:type="spellEnd"/>
    </w:p>
    <w:p w14:paraId="5D560075" w14:textId="77777777" w:rsidR="007228C8" w:rsidRPr="007C0C0A" w:rsidRDefault="007228C8" w:rsidP="00F64EF8">
      <w:pPr>
        <w:spacing w:after="120"/>
        <w:jc w:val="both"/>
        <w:rPr>
          <w:rFonts w:ascii="Times New Roman" w:hAnsi="Times New Roman" w:cs="Times New Roman"/>
        </w:rPr>
      </w:pPr>
    </w:p>
    <w:p w14:paraId="34B75444" w14:textId="473918EF" w:rsidR="00C30B27" w:rsidRPr="007C0C0A" w:rsidRDefault="00DE3F16" w:rsidP="00F64EF8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  <w:b/>
        </w:rPr>
        <w:t>Hypothesis</w:t>
      </w:r>
    </w:p>
    <w:p w14:paraId="475C7E84" w14:textId="6598565B" w:rsidR="007228C8" w:rsidRPr="007C0C0A" w:rsidRDefault="00294D05" w:rsidP="00F64EF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whole brain </w:t>
      </w:r>
      <w:r w:rsidR="00DE3F16" w:rsidRPr="007C0C0A">
        <w:rPr>
          <w:rFonts w:ascii="Times New Roman" w:hAnsi="Times New Roman" w:cs="Times New Roman"/>
        </w:rPr>
        <w:t xml:space="preserve">functional connectivity </w:t>
      </w:r>
      <w:r>
        <w:rPr>
          <w:rFonts w:ascii="Times New Roman" w:hAnsi="Times New Roman" w:cs="Times New Roman"/>
        </w:rPr>
        <w:t xml:space="preserve">of </w:t>
      </w:r>
      <w:r w:rsidR="00DE3F16" w:rsidRPr="007C0C0A">
        <w:rPr>
          <w:rFonts w:ascii="Times New Roman" w:hAnsi="Times New Roman" w:cs="Times New Roman"/>
        </w:rPr>
        <w:t xml:space="preserve">each subdivision of the </w:t>
      </w:r>
      <w:proofErr w:type="spellStart"/>
      <w:r w:rsidR="00DE3F16" w:rsidRPr="007C0C0A">
        <w:rPr>
          <w:rFonts w:ascii="Times New Roman" w:hAnsi="Times New Roman" w:cs="Times New Roman"/>
        </w:rPr>
        <w:t>precuneus</w:t>
      </w:r>
      <w:proofErr w:type="spellEnd"/>
      <w:r w:rsidR="00DE3F16" w:rsidRPr="007C0C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will </w:t>
      </w:r>
      <w:ins w:id="0" w:author="Michael Milham" w:date="2012-12-14T09:51:00Z">
        <w:r w:rsidR="00C81986">
          <w:rPr>
            <w:rFonts w:ascii="Times New Roman" w:hAnsi="Times New Roman" w:cs="Times New Roman"/>
          </w:rPr>
          <w:t xml:space="preserve">change over time, </w:t>
        </w:r>
      </w:ins>
      <w:del w:id="1" w:author="Michael Milham" w:date="2012-12-14T09:52:00Z">
        <w:r w:rsidR="00DE3F16" w:rsidRPr="007C0C0A" w:rsidDel="00C81986">
          <w:rPr>
            <w:rFonts w:ascii="Times New Roman" w:hAnsi="Times New Roman" w:cs="Times New Roman"/>
          </w:rPr>
          <w:delText>show dynamic changes over time and this temporal dynamics can be captured by</w:delText>
        </w:r>
      </w:del>
      <w:ins w:id="2" w:author="Michael Milham" w:date="2012-12-14T09:52:00Z">
        <w:r w:rsidR="00C81986">
          <w:rPr>
            <w:rFonts w:ascii="Times New Roman" w:hAnsi="Times New Roman" w:cs="Times New Roman"/>
          </w:rPr>
          <w:t xml:space="preserve">alternating between a finite </w:t>
        </w:r>
        <w:proofErr w:type="gramStart"/>
        <w:r w:rsidR="00C81986">
          <w:rPr>
            <w:rFonts w:ascii="Times New Roman" w:hAnsi="Times New Roman" w:cs="Times New Roman"/>
          </w:rPr>
          <w:t>number</w:t>
        </w:r>
        <w:proofErr w:type="gramEnd"/>
        <w:r w:rsidR="00C81986">
          <w:rPr>
            <w:rFonts w:ascii="Times New Roman" w:hAnsi="Times New Roman" w:cs="Times New Roman"/>
          </w:rPr>
          <w:t xml:space="preserve"> of “micro-states”</w:t>
        </w:r>
      </w:ins>
      <w:del w:id="3" w:author="Michael Milham" w:date="2012-12-14T09:53:00Z">
        <w:r w:rsidR="00DE3F16" w:rsidRPr="007C0C0A" w:rsidDel="00C81986">
          <w:rPr>
            <w:rFonts w:ascii="Times New Roman" w:hAnsi="Times New Roman" w:cs="Times New Roman"/>
          </w:rPr>
          <w:delText xml:space="preserve"> several states</w:delText>
        </w:r>
      </w:del>
      <w:r w:rsidR="00DE3F16" w:rsidRPr="007C0C0A">
        <w:rPr>
          <w:rFonts w:ascii="Times New Roman" w:hAnsi="Times New Roman" w:cs="Times New Roman"/>
        </w:rPr>
        <w:t xml:space="preserve">. </w:t>
      </w:r>
      <w:ins w:id="4" w:author="Michael Milham" w:date="2012-12-14T09:53:00Z">
        <w:r w:rsidR="00C81986">
          <w:rPr>
            <w:rFonts w:ascii="Times New Roman" w:hAnsi="Times New Roman" w:cs="Times New Roman"/>
          </w:rPr>
          <w:t xml:space="preserve">We propose that each </w:t>
        </w:r>
      </w:ins>
      <w:del w:id="5" w:author="Michael Milham" w:date="2012-12-14T09:53:00Z">
        <w:r w:rsidR="00DE3F16" w:rsidRPr="007C0C0A" w:rsidDel="00C81986">
          <w:rPr>
            <w:rFonts w:ascii="Times New Roman" w:hAnsi="Times New Roman" w:cs="Times New Roman"/>
          </w:rPr>
          <w:delText xml:space="preserve">Different </w:delText>
        </w:r>
      </w:del>
      <w:proofErr w:type="gramStart"/>
      <w:r w:rsidR="00DE3F16" w:rsidRPr="007C0C0A">
        <w:rPr>
          <w:rFonts w:ascii="Times New Roman" w:hAnsi="Times New Roman" w:cs="Times New Roman"/>
        </w:rPr>
        <w:t>subdivisions</w:t>
      </w:r>
      <w:proofErr w:type="gramEnd"/>
      <w:r w:rsidR="00DE3F16" w:rsidRPr="007C0C0A">
        <w:rPr>
          <w:rFonts w:ascii="Times New Roman" w:hAnsi="Times New Roman" w:cs="Times New Roman"/>
        </w:rPr>
        <w:t xml:space="preserve"> will </w:t>
      </w:r>
      <w:ins w:id="6" w:author="Michael Milham" w:date="2012-12-14T09:53:00Z">
        <w:r w:rsidR="00C81986">
          <w:rPr>
            <w:rFonts w:ascii="Times New Roman" w:hAnsi="Times New Roman" w:cs="Times New Roman"/>
          </w:rPr>
          <w:t>posses a distinct microstate profile</w:t>
        </w:r>
      </w:ins>
      <w:ins w:id="7" w:author="Michael Milham" w:date="2012-12-14T09:54:00Z">
        <w:r w:rsidR="00C81986">
          <w:rPr>
            <w:rFonts w:ascii="Times New Roman" w:hAnsi="Times New Roman" w:cs="Times New Roman"/>
          </w:rPr>
          <w:t xml:space="preserve"> (e.g., </w:t>
        </w:r>
      </w:ins>
      <w:del w:id="8" w:author="Michael Milham" w:date="2012-12-14T09:54:00Z">
        <w:r w:rsidDel="00C81986">
          <w:rPr>
            <w:rFonts w:ascii="Times New Roman" w:hAnsi="Times New Roman" w:cs="Times New Roman"/>
          </w:rPr>
          <w:delText xml:space="preserve">be different in the </w:delText>
        </w:r>
      </w:del>
      <w:r>
        <w:rPr>
          <w:rFonts w:ascii="Times New Roman" w:hAnsi="Times New Roman" w:cs="Times New Roman"/>
        </w:rPr>
        <w:t>number</w:t>
      </w:r>
      <w:ins w:id="9" w:author="Michael Milham" w:date="2012-12-14T09:54:00Z">
        <w:r w:rsidR="00C81986">
          <w:rPr>
            <w:rFonts w:ascii="Times New Roman" w:hAnsi="Times New Roman" w:cs="Times New Roman"/>
          </w:rPr>
          <w:t xml:space="preserve"> of states</w:t>
        </w:r>
      </w:ins>
      <w:r>
        <w:rPr>
          <w:rFonts w:ascii="Times New Roman" w:hAnsi="Times New Roman" w:cs="Times New Roman"/>
        </w:rPr>
        <w:t xml:space="preserve">, </w:t>
      </w:r>
      <w:ins w:id="10" w:author="Michael Milham" w:date="2012-12-14T09:54:00Z">
        <w:r w:rsidR="00C81986">
          <w:rPr>
            <w:rFonts w:ascii="Times New Roman" w:hAnsi="Times New Roman" w:cs="Times New Roman"/>
          </w:rPr>
          <w:t xml:space="preserve">state </w:t>
        </w:r>
      </w:ins>
      <w:r>
        <w:rPr>
          <w:rFonts w:ascii="Times New Roman" w:hAnsi="Times New Roman" w:cs="Times New Roman"/>
        </w:rPr>
        <w:t>feature</w:t>
      </w:r>
      <w:ins w:id="11" w:author="Michael Milham" w:date="2012-12-14T09:54:00Z">
        <w:r w:rsidR="00C81986">
          <w:rPr>
            <w:rFonts w:ascii="Times New Roman" w:hAnsi="Times New Roman" w:cs="Times New Roman"/>
          </w:rPr>
          <w:t>s</w:t>
        </w:r>
      </w:ins>
      <w:r>
        <w:rPr>
          <w:rFonts w:ascii="Times New Roman" w:hAnsi="Times New Roman" w:cs="Times New Roman"/>
        </w:rPr>
        <w:t xml:space="preserve">, </w:t>
      </w:r>
      <w:ins w:id="12" w:author="Michael Milham" w:date="2012-12-14T09:56:00Z">
        <w:r w:rsidR="00C81986">
          <w:rPr>
            <w:rFonts w:ascii="Times New Roman" w:hAnsi="Times New Roman" w:cs="Times New Roman"/>
          </w:rPr>
          <w:t xml:space="preserve">state-shifting pattern, </w:t>
        </w:r>
      </w:ins>
      <w:del w:id="13" w:author="Michael Milham" w:date="2012-12-14T09:54:00Z">
        <w:r w:rsidDel="00C81986">
          <w:rPr>
            <w:rFonts w:ascii="Times New Roman" w:hAnsi="Times New Roman" w:cs="Times New Roman"/>
          </w:rPr>
          <w:delText xml:space="preserve">and </w:delText>
        </w:r>
      </w:del>
      <w:r w:rsidR="00DE3F16" w:rsidRPr="007C0C0A">
        <w:rPr>
          <w:rFonts w:ascii="Times New Roman" w:hAnsi="Times New Roman" w:cs="Times New Roman"/>
        </w:rPr>
        <w:t xml:space="preserve">duration of </w:t>
      </w:r>
      <w:commentRangeStart w:id="14"/>
      <w:r w:rsidR="00DE3F16" w:rsidRPr="007C0C0A">
        <w:rPr>
          <w:rFonts w:ascii="Times New Roman" w:hAnsi="Times New Roman" w:cs="Times New Roman"/>
        </w:rPr>
        <w:t>states</w:t>
      </w:r>
      <w:commentRangeEnd w:id="14"/>
      <w:r w:rsidR="00C81986">
        <w:rPr>
          <w:rStyle w:val="CommentReference"/>
        </w:rPr>
        <w:commentReference w:id="14"/>
      </w:r>
      <w:ins w:id="15" w:author="Michael Milham" w:date="2012-12-14T09:54:00Z">
        <w:r w:rsidR="00C81986">
          <w:rPr>
            <w:rFonts w:ascii="Times New Roman" w:hAnsi="Times New Roman" w:cs="Times New Roman"/>
          </w:rPr>
          <w:t>)</w:t>
        </w:r>
      </w:ins>
      <w:r w:rsidR="00DE3F16" w:rsidRPr="007C0C0A">
        <w:rPr>
          <w:rFonts w:ascii="Times New Roman" w:hAnsi="Times New Roman" w:cs="Times New Roman"/>
        </w:rPr>
        <w:t>.</w:t>
      </w:r>
    </w:p>
    <w:p w14:paraId="4C1DE55F" w14:textId="77777777" w:rsidR="0064798E" w:rsidRPr="00294D05" w:rsidRDefault="0064798E" w:rsidP="00294D05">
      <w:pPr>
        <w:spacing w:after="120"/>
        <w:jc w:val="both"/>
        <w:rPr>
          <w:rFonts w:ascii="Times New Roman" w:hAnsi="Times New Roman" w:cs="Times New Roman"/>
        </w:rPr>
      </w:pPr>
    </w:p>
    <w:p w14:paraId="31F53CCA" w14:textId="4815ED4A" w:rsidR="0064798E" w:rsidRPr="007C0C0A" w:rsidRDefault="009037D3" w:rsidP="00F64EF8">
      <w:pPr>
        <w:spacing w:after="120"/>
        <w:jc w:val="both"/>
        <w:rPr>
          <w:rFonts w:ascii="Times New Roman" w:hAnsi="Times New Roman" w:cs="Times New Roman"/>
          <w:b/>
        </w:rPr>
      </w:pPr>
      <w:r w:rsidRPr="007C0C0A">
        <w:rPr>
          <w:rFonts w:ascii="Times New Roman" w:hAnsi="Times New Roman" w:cs="Times New Roman"/>
          <w:b/>
        </w:rPr>
        <w:t xml:space="preserve">B. </w:t>
      </w:r>
      <w:r w:rsidR="007C0C0A" w:rsidRPr="007C0C0A">
        <w:rPr>
          <w:rFonts w:ascii="Times New Roman" w:hAnsi="Times New Roman" w:cs="Times New Roman"/>
          <w:b/>
        </w:rPr>
        <w:t>Analysis procedures</w:t>
      </w:r>
    </w:p>
    <w:p w14:paraId="5F63E0BB" w14:textId="2443687D" w:rsidR="00256941" w:rsidRPr="007C0C0A" w:rsidRDefault="00256941" w:rsidP="00F64EF8">
      <w:p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>1. Preprocessing</w:t>
      </w:r>
      <w:r w:rsidR="00E742FA">
        <w:rPr>
          <w:rFonts w:ascii="Times New Roman" w:hAnsi="Times New Roman" w:cs="Times New Roman"/>
        </w:rPr>
        <w:t xml:space="preserve"> (using DPARSF)</w:t>
      </w:r>
    </w:p>
    <w:p w14:paraId="1B29C3A3" w14:textId="473733F2" w:rsidR="00256941" w:rsidRDefault="00F64EF8" w:rsidP="00F64EF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Chao-</w:t>
      </w:r>
      <w:proofErr w:type="spellStart"/>
      <w:r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</w:rPr>
        <w:t xml:space="preserve"> has preprocessed the first 5 min of data using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>.</w:t>
      </w:r>
    </w:p>
    <w:p w14:paraId="6B06EF16" w14:textId="4F13743A" w:rsidR="00C032B9" w:rsidDel="00C81986" w:rsidRDefault="00C032B9" w:rsidP="00F64EF8">
      <w:pPr>
        <w:spacing w:after="120"/>
        <w:jc w:val="both"/>
        <w:rPr>
          <w:del w:id="16" w:author="Michael Milham" w:date="2012-12-14T09:56:00Z"/>
          <w:rFonts w:ascii="Times New Roman" w:hAnsi="Times New Roman" w:cs="Times New Roman"/>
        </w:rPr>
      </w:pPr>
      <w:r w:rsidRPr="00C032B9">
        <w:rPr>
          <w:rFonts w:ascii="Times New Roman" w:hAnsi="Times New Roman" w:cs="Times New Roman"/>
          <w:color w:val="008000"/>
        </w:rPr>
        <w:t>Chao-</w:t>
      </w:r>
      <w:proofErr w:type="spellStart"/>
      <w:r w:rsidRPr="00C032B9">
        <w:rPr>
          <w:rFonts w:ascii="Times New Roman" w:hAnsi="Times New Roman" w:cs="Times New Roman"/>
          <w:color w:val="008000"/>
        </w:rPr>
        <w:t>gan</w:t>
      </w:r>
      <w:proofErr w:type="spellEnd"/>
      <w:r w:rsidRPr="00C032B9">
        <w:rPr>
          <w:rFonts w:ascii="Times New Roman" w:hAnsi="Times New Roman" w:cs="Times New Roman"/>
          <w:color w:val="008000"/>
        </w:rPr>
        <w:t>: could you send me an update on how many sub and how many session have been preprocessed? Thanks.</w:t>
      </w:r>
      <w:r w:rsidR="00E742FA">
        <w:rPr>
          <w:rFonts w:ascii="Times New Roman" w:hAnsi="Times New Roman" w:cs="Times New Roman"/>
          <w:color w:val="008000"/>
        </w:rPr>
        <w:t xml:space="preserve"> </w:t>
      </w:r>
    </w:p>
    <w:p w14:paraId="2035BD86" w14:textId="77777777" w:rsidR="00C81986" w:rsidRPr="00C032B9" w:rsidRDefault="00C81986" w:rsidP="00F64EF8">
      <w:pPr>
        <w:spacing w:after="120"/>
        <w:jc w:val="both"/>
        <w:rPr>
          <w:ins w:id="17" w:author="Michael Milham" w:date="2012-12-14T09:56:00Z"/>
          <w:rFonts w:ascii="Times New Roman" w:hAnsi="Times New Roman" w:cs="Times New Roman"/>
          <w:color w:val="008000"/>
        </w:rPr>
      </w:pPr>
    </w:p>
    <w:p w14:paraId="04E102DB" w14:textId="77777777" w:rsidR="00F64EF8" w:rsidRPr="007C0C0A" w:rsidRDefault="00F64EF8" w:rsidP="00F64EF8">
      <w:pPr>
        <w:spacing w:after="120"/>
        <w:jc w:val="both"/>
        <w:rPr>
          <w:rFonts w:ascii="Times New Roman" w:hAnsi="Times New Roman" w:cs="Times New Roman"/>
        </w:rPr>
      </w:pPr>
    </w:p>
    <w:p w14:paraId="2C431032" w14:textId="385EB49B" w:rsidR="00256941" w:rsidRPr="007C0C0A" w:rsidRDefault="00256941" w:rsidP="00F64EF8">
      <w:p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>2. ROI Time series extraction</w:t>
      </w:r>
      <w:r w:rsidR="00C408BB">
        <w:rPr>
          <w:rFonts w:ascii="Times New Roman" w:hAnsi="Times New Roman" w:cs="Times New Roman"/>
        </w:rPr>
        <w:t xml:space="preserve"> </w:t>
      </w:r>
      <w:r w:rsidR="00E742FA">
        <w:rPr>
          <w:rFonts w:ascii="Times New Roman" w:hAnsi="Times New Roman" w:cs="Times New Roman"/>
        </w:rPr>
        <w:t xml:space="preserve"> (using C-PAC)</w:t>
      </w:r>
    </w:p>
    <w:p w14:paraId="60E08053" w14:textId="6C554F10" w:rsidR="00F64EF8" w:rsidRPr="007C0C0A" w:rsidRDefault="00256941" w:rsidP="00F64EF8">
      <w:p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>a.  Seed</w:t>
      </w:r>
      <w:r w:rsidR="00F64EF8">
        <w:rPr>
          <w:rFonts w:ascii="Times New Roman" w:hAnsi="Times New Roman" w:cs="Times New Roman"/>
        </w:rPr>
        <w:t xml:space="preserve"> locations were </w:t>
      </w:r>
      <w:r w:rsidR="00C408BB">
        <w:rPr>
          <w:rFonts w:ascii="Times New Roman" w:hAnsi="Times New Roman" w:cs="Times New Roman"/>
        </w:rPr>
        <w:t>determined</w:t>
      </w:r>
      <w:r w:rsidR="00F64EF8">
        <w:rPr>
          <w:rFonts w:ascii="Times New Roman" w:hAnsi="Times New Roman" w:cs="Times New Roman"/>
        </w:rPr>
        <w:t xml:space="preserve"> based on </w:t>
      </w:r>
      <w:proofErr w:type="spellStart"/>
      <w:r w:rsidR="00F64EF8">
        <w:rPr>
          <w:rFonts w:ascii="Times New Roman" w:hAnsi="Times New Roman" w:cs="Times New Roman"/>
        </w:rPr>
        <w:t>Margulius</w:t>
      </w:r>
      <w:proofErr w:type="spellEnd"/>
      <w:r w:rsidR="00F64EF8">
        <w:rPr>
          <w:rFonts w:ascii="Times New Roman" w:hAnsi="Times New Roman" w:cs="Times New Roman"/>
        </w:rPr>
        <w:t xml:space="preserve"> et al.</w:t>
      </w:r>
      <w:r w:rsidR="00F64EF8" w:rsidRPr="007C0C0A">
        <w:rPr>
          <w:rFonts w:ascii="Times New Roman" w:hAnsi="Times New Roman" w:cs="Times New Roman"/>
        </w:rPr>
        <w:t xml:space="preserve"> </w:t>
      </w:r>
      <w:r w:rsidR="00F64EF8">
        <w:rPr>
          <w:rFonts w:ascii="Times New Roman" w:hAnsi="Times New Roman" w:cs="Times New Roman"/>
        </w:rPr>
        <w:t>(</w:t>
      </w:r>
      <w:r w:rsidR="00F64EF8" w:rsidRPr="007C0C0A">
        <w:rPr>
          <w:rFonts w:ascii="Times New Roman" w:hAnsi="Times New Roman" w:cs="Times New Roman"/>
        </w:rPr>
        <w:t>2009)</w:t>
      </w:r>
    </w:p>
    <w:p w14:paraId="7DC0781E" w14:textId="0DFCCA0C" w:rsidR="00F64EF8" w:rsidRPr="00540B10" w:rsidRDefault="00F64EF8" w:rsidP="00F64EF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  <w:r w:rsidRPr="00540B10">
        <w:rPr>
          <w:rFonts w:ascii="Times" w:hAnsi="Times" w:cs="Times"/>
        </w:rPr>
        <w:t>Seed 4 (-</w:t>
      </w:r>
      <w:r w:rsidRPr="00540B10">
        <w:rPr>
          <w:rFonts w:ascii="Times" w:hAnsi="Times" w:cs="Times"/>
          <w:sz w:val="22"/>
          <w:szCs w:val="22"/>
        </w:rPr>
        <w:t>2/-36/35)</w:t>
      </w:r>
      <w:r w:rsidRPr="00540B10">
        <w:rPr>
          <w:rFonts w:ascii="Times" w:hAnsi="Times" w:cs="Times"/>
        </w:rPr>
        <w:t xml:space="preserve">: Located in the middle of the </w:t>
      </w:r>
      <w:proofErr w:type="spellStart"/>
      <w:r w:rsidRPr="00540B10">
        <w:rPr>
          <w:rFonts w:ascii="Times" w:hAnsi="Times" w:cs="Times"/>
        </w:rPr>
        <w:t>splenium</w:t>
      </w:r>
      <w:proofErr w:type="spellEnd"/>
      <w:r w:rsidRPr="00540B10">
        <w:rPr>
          <w:rFonts w:ascii="Times" w:hAnsi="Times" w:cs="Times"/>
        </w:rPr>
        <w:t xml:space="preserve"> in the </w:t>
      </w:r>
      <w:r w:rsidRPr="00540B10">
        <w:rPr>
          <w:rFonts w:ascii="Times" w:hAnsi="Times" w:cs="Times"/>
          <w:i/>
          <w:iCs/>
        </w:rPr>
        <w:t>y</w:t>
      </w:r>
      <w:r w:rsidRPr="00540B10">
        <w:rPr>
          <w:rFonts w:ascii="Times" w:hAnsi="Times" w:cs="Times"/>
        </w:rPr>
        <w:t xml:space="preserve">-axis, within the cingulate </w:t>
      </w:r>
      <w:proofErr w:type="spellStart"/>
      <w:r w:rsidRPr="00540B10">
        <w:rPr>
          <w:rFonts w:ascii="Times" w:hAnsi="Times" w:cs="Times"/>
        </w:rPr>
        <w:t>gyrus</w:t>
      </w:r>
      <w:proofErr w:type="spellEnd"/>
      <w:r w:rsidRPr="00540B10">
        <w:rPr>
          <w:rFonts w:ascii="Times" w:hAnsi="Times" w:cs="Times"/>
        </w:rPr>
        <w:t>.</w:t>
      </w:r>
    </w:p>
    <w:p w14:paraId="4E5C2786" w14:textId="79B8C3A6" w:rsidR="00F64EF8" w:rsidRPr="00540B10" w:rsidRDefault="00F64EF8" w:rsidP="00F64EF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  <w:r w:rsidRPr="00540B10">
        <w:rPr>
          <w:rFonts w:ascii="Times" w:hAnsi="Times" w:cs="Times"/>
        </w:rPr>
        <w:t>Seed 6 (-</w:t>
      </w:r>
      <w:r w:rsidRPr="00540B10">
        <w:rPr>
          <w:rFonts w:ascii="Times" w:hAnsi="Times" w:cs="Times"/>
          <w:sz w:val="22"/>
          <w:szCs w:val="22"/>
        </w:rPr>
        <w:t>2/-47/58)</w:t>
      </w:r>
      <w:r w:rsidRPr="00540B10">
        <w:rPr>
          <w:rFonts w:ascii="Times" w:hAnsi="Times" w:cs="Times"/>
        </w:rPr>
        <w:t>: Located at the center of the marginal ramus of the cingulate sulcus, 6 mm posterior to it.</w:t>
      </w:r>
    </w:p>
    <w:p w14:paraId="03963DB7" w14:textId="27DA0C56" w:rsidR="00F64EF8" w:rsidRPr="00540B10" w:rsidRDefault="00F64EF8" w:rsidP="00F64EF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  <w:r w:rsidRPr="00540B10">
        <w:rPr>
          <w:rFonts w:ascii="Times" w:hAnsi="Times" w:cs="Times"/>
        </w:rPr>
        <w:t>Seed 14 (-</w:t>
      </w:r>
      <w:r w:rsidRPr="00540B10">
        <w:rPr>
          <w:rFonts w:ascii="Times" w:hAnsi="Times" w:cs="Times"/>
          <w:sz w:val="22"/>
          <w:szCs w:val="22"/>
        </w:rPr>
        <w:t>2/-64/45)</w:t>
      </w:r>
      <w:r w:rsidRPr="00540B10">
        <w:rPr>
          <w:rFonts w:ascii="Times" w:hAnsi="Times" w:cs="Times"/>
        </w:rPr>
        <w:t>: Located ventral to seed 13 along the sulcus.</w:t>
      </w:r>
    </w:p>
    <w:p w14:paraId="3EFF4C4B" w14:textId="67889E39" w:rsidR="00F64EF8" w:rsidRDefault="00F64EF8" w:rsidP="00F64EF8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  <w:r w:rsidRPr="00540B10">
        <w:rPr>
          <w:rFonts w:ascii="Times" w:hAnsi="Times" w:cs="Times"/>
        </w:rPr>
        <w:t>Seed 17 (-</w:t>
      </w:r>
      <w:r w:rsidRPr="00540B10">
        <w:rPr>
          <w:rFonts w:ascii="Times" w:hAnsi="Times" w:cs="Times"/>
          <w:sz w:val="22"/>
          <w:szCs w:val="22"/>
        </w:rPr>
        <w:t>1/-78/43)</w:t>
      </w:r>
      <w:r w:rsidRPr="00540B10">
        <w:rPr>
          <w:rFonts w:ascii="Times" w:hAnsi="Times" w:cs="Times"/>
        </w:rPr>
        <w:t>: Located</w:t>
      </w:r>
      <w:r>
        <w:rPr>
          <w:rFonts w:ascii="Times" w:hAnsi="Times" w:cs="Times"/>
        </w:rPr>
        <w:t xml:space="preserve"> ~10 mm posterior to seed 13 and 6 mm anterior to the parietal-occipital sulcus.</w:t>
      </w:r>
    </w:p>
    <w:p w14:paraId="608B69BA" w14:textId="795E0B81" w:rsidR="00256941" w:rsidRDefault="00256941" w:rsidP="00F64EF8">
      <w:p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 xml:space="preserve">b. ROI selection: </w:t>
      </w:r>
    </w:p>
    <w:p w14:paraId="154D3A12" w14:textId="4516BB9F" w:rsidR="004E5033" w:rsidRDefault="004E5033" w:rsidP="00C408B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structrual</w:t>
      </w:r>
      <w:proofErr w:type="spellEnd"/>
      <w:proofErr w:type="gramEnd"/>
      <w:r>
        <w:rPr>
          <w:rFonts w:ascii="Times New Roman" w:hAnsi="Times New Roman" w:cs="Times New Roman"/>
        </w:rPr>
        <w:t xml:space="preserve"> atlas: Harvard-Oxford atlas</w:t>
      </w:r>
      <w:r w:rsidR="00C408BB">
        <w:rPr>
          <w:rFonts w:ascii="Times New Roman" w:hAnsi="Times New Roman" w:cs="Times New Roman"/>
        </w:rPr>
        <w:t xml:space="preserve"> 48 cortical regions</w:t>
      </w:r>
    </w:p>
    <w:p w14:paraId="454ADC07" w14:textId="644617BF" w:rsidR="004E5033" w:rsidRPr="007C0C0A" w:rsidRDefault="004E5033" w:rsidP="00F64EF8">
      <w:pPr>
        <w:spacing w:after="1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connectivity</w:t>
      </w:r>
      <w:proofErr w:type="gramEnd"/>
      <w:r>
        <w:rPr>
          <w:rFonts w:ascii="Times New Roman" w:hAnsi="Times New Roman" w:cs="Times New Roman"/>
        </w:rPr>
        <w:t xml:space="preserve"> atlas: </w:t>
      </w:r>
      <w:r w:rsidR="00C408BB">
        <w:rPr>
          <w:rFonts w:ascii="Times New Roman" w:hAnsi="Times New Roman" w:cs="Times New Roman"/>
        </w:rPr>
        <w:t>Crad-200</w:t>
      </w:r>
    </w:p>
    <w:p w14:paraId="1FC6FD72" w14:textId="77777777" w:rsidR="00C408BB" w:rsidRDefault="00256941" w:rsidP="00F64EF8">
      <w:p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>c.</w:t>
      </w:r>
      <w:r w:rsidR="00C408BB">
        <w:rPr>
          <w:rFonts w:ascii="Times New Roman" w:hAnsi="Times New Roman" w:cs="Times New Roman"/>
        </w:rPr>
        <w:t xml:space="preserve"> Time series extraction: </w:t>
      </w:r>
    </w:p>
    <w:p w14:paraId="04DFF3E2" w14:textId="02870D78" w:rsidR="00256941" w:rsidRPr="007C0C0A" w:rsidRDefault="00C408BB" w:rsidP="00F64EF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56941" w:rsidRPr="007C0C0A">
        <w:rPr>
          <w:rFonts w:ascii="Times New Roman" w:hAnsi="Times New Roman" w:cs="Times New Roman"/>
        </w:rPr>
        <w:t xml:space="preserve">xtract the time series from the preprocessed </w:t>
      </w:r>
      <w:r>
        <w:rPr>
          <w:rFonts w:ascii="Times New Roman" w:hAnsi="Times New Roman" w:cs="Times New Roman"/>
        </w:rPr>
        <w:t xml:space="preserve">4D </w:t>
      </w:r>
      <w:proofErr w:type="spellStart"/>
      <w:r>
        <w:rPr>
          <w:rFonts w:ascii="Times New Roman" w:hAnsi="Times New Roman" w:cs="Times New Roman"/>
        </w:rPr>
        <w:t>timeseries</w:t>
      </w:r>
      <w:proofErr w:type="spellEnd"/>
      <w:r>
        <w:rPr>
          <w:rFonts w:ascii="Times New Roman" w:hAnsi="Times New Roman" w:cs="Times New Roman"/>
        </w:rPr>
        <w:t xml:space="preserve"> data in MNI space for all seeds and all ROIs.</w:t>
      </w:r>
    </w:p>
    <w:p w14:paraId="408022F2" w14:textId="77777777" w:rsidR="00256941" w:rsidRPr="007C0C0A" w:rsidRDefault="00256941" w:rsidP="00F64EF8">
      <w:pPr>
        <w:spacing w:after="120"/>
        <w:jc w:val="both"/>
        <w:rPr>
          <w:rFonts w:ascii="Times New Roman" w:hAnsi="Times New Roman" w:cs="Times New Roman"/>
        </w:rPr>
      </w:pPr>
    </w:p>
    <w:p w14:paraId="60CE5DED" w14:textId="795F7D8F" w:rsidR="00DE3F16" w:rsidRDefault="00256941" w:rsidP="00F64EF8">
      <w:pPr>
        <w:spacing w:after="120"/>
        <w:jc w:val="both"/>
        <w:rPr>
          <w:rFonts w:ascii="Times New Roman" w:hAnsi="Times New Roman" w:cs="Times New Roman"/>
        </w:rPr>
      </w:pPr>
      <w:r w:rsidRPr="00A42C86">
        <w:rPr>
          <w:rFonts w:ascii="Times New Roman" w:hAnsi="Times New Roman" w:cs="Times New Roman"/>
        </w:rPr>
        <w:t xml:space="preserve">3. </w:t>
      </w:r>
      <w:r w:rsidR="00C408BB" w:rsidRPr="00A42C86">
        <w:rPr>
          <w:rFonts w:ascii="Times New Roman" w:hAnsi="Times New Roman" w:cs="Times New Roman"/>
        </w:rPr>
        <w:t>S</w:t>
      </w:r>
      <w:r w:rsidR="00246C71" w:rsidRPr="00A42C86">
        <w:rPr>
          <w:rFonts w:ascii="Times New Roman" w:hAnsi="Times New Roman" w:cs="Times New Roman"/>
        </w:rPr>
        <w:t xml:space="preserve">tationary </w:t>
      </w:r>
      <w:r w:rsidR="00C408BB" w:rsidRPr="00A42C86">
        <w:rPr>
          <w:rFonts w:ascii="Times New Roman" w:hAnsi="Times New Roman" w:cs="Times New Roman"/>
        </w:rPr>
        <w:t>FC</w:t>
      </w:r>
      <w:r w:rsidR="00DE3F16" w:rsidRPr="00A42C86">
        <w:rPr>
          <w:rFonts w:ascii="Times New Roman" w:hAnsi="Times New Roman" w:cs="Times New Roman"/>
        </w:rPr>
        <w:t xml:space="preserve"> analysis</w:t>
      </w:r>
      <w:r w:rsidR="00A42C86" w:rsidRPr="00A42C86">
        <w:rPr>
          <w:rFonts w:ascii="Times New Roman" w:hAnsi="Times New Roman" w:cs="Times New Roman"/>
        </w:rPr>
        <w:t xml:space="preserve"> using the </w:t>
      </w:r>
      <w:r w:rsidR="00E742FA">
        <w:rPr>
          <w:rFonts w:ascii="Times New Roman" w:hAnsi="Times New Roman" w:cs="Times New Roman"/>
        </w:rPr>
        <w:t>full length of the time series (using C-PAC)</w:t>
      </w:r>
    </w:p>
    <w:p w14:paraId="7CEB5141" w14:textId="77777777" w:rsidR="00D726BE" w:rsidRPr="00540B10" w:rsidRDefault="00D726BE" w:rsidP="00D726BE">
      <w:pPr>
        <w:spacing w:after="12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For each seed, preform the following analysis. </w:t>
      </w:r>
      <w:r w:rsidRPr="00540B10">
        <w:rPr>
          <w:rFonts w:ascii="Times New Roman" w:hAnsi="Times New Roman" w:cs="Times New Roman"/>
          <w:u w:val="single"/>
        </w:rPr>
        <w:t>Repeat a-d for seed 2-4.</w:t>
      </w:r>
    </w:p>
    <w:p w14:paraId="053C6A5A" w14:textId="0A3A1D5D" w:rsidR="00256941" w:rsidRPr="007C0C0A" w:rsidRDefault="00C408BB" w:rsidP="00F64EF8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</w:t>
      </w:r>
      <w:r w:rsidR="00246C71" w:rsidRPr="007C0C0A">
        <w:rPr>
          <w:rFonts w:ascii="Times New Roman" w:hAnsi="Times New Roman" w:cs="Times New Roman"/>
        </w:rPr>
        <w:t xml:space="preserve"> the full-brain connectivity m</w:t>
      </w:r>
      <w:r>
        <w:rPr>
          <w:rFonts w:ascii="Times New Roman" w:hAnsi="Times New Roman" w:cs="Times New Roman"/>
        </w:rPr>
        <w:t xml:space="preserve">atrix using Pearson correlation </w:t>
      </w:r>
    </w:p>
    <w:p w14:paraId="0950D78C" w14:textId="0A563925" w:rsidR="00256941" w:rsidRPr="007C0C0A" w:rsidRDefault="00C408BB" w:rsidP="00F64EF8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Fisher </w:t>
      </w:r>
      <w:proofErr w:type="gramStart"/>
      <w:r>
        <w:rPr>
          <w:rFonts w:ascii="Times New Roman" w:hAnsi="Times New Roman" w:cs="Times New Roman"/>
        </w:rPr>
        <w:t>transform</w:t>
      </w:r>
      <w:proofErr w:type="gramEnd"/>
      <w:r>
        <w:rPr>
          <w:rFonts w:ascii="Times New Roman" w:hAnsi="Times New Roman" w:cs="Times New Roman"/>
        </w:rPr>
        <w:t xml:space="preserve"> the c</w:t>
      </w:r>
      <w:r w:rsidR="00246C71" w:rsidRPr="007C0C0A">
        <w:rPr>
          <w:rFonts w:ascii="Times New Roman" w:hAnsi="Times New Roman" w:cs="Times New Roman"/>
        </w:rPr>
        <w:t xml:space="preserve">orrelation coefficients to Z-scores. </w:t>
      </w:r>
    </w:p>
    <w:p w14:paraId="5D7AA421" w14:textId="28DAEAED" w:rsidR="00256941" w:rsidRPr="007C0C0A" w:rsidRDefault="00256941" w:rsidP="00F64EF8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lastRenderedPageBreak/>
        <w:t>Correct</w:t>
      </w:r>
      <w:r w:rsidR="00246C71" w:rsidRPr="007C0C0A">
        <w:rPr>
          <w:rFonts w:ascii="Times New Roman" w:hAnsi="Times New Roman" w:cs="Times New Roman"/>
        </w:rPr>
        <w:t xml:space="preserve"> </w:t>
      </w:r>
      <w:r w:rsidR="00C408BB">
        <w:rPr>
          <w:rFonts w:ascii="Times New Roman" w:hAnsi="Times New Roman" w:cs="Times New Roman"/>
        </w:rPr>
        <w:t xml:space="preserve">the results </w:t>
      </w:r>
      <w:r w:rsidR="00246C71" w:rsidRPr="007C0C0A">
        <w:rPr>
          <w:rFonts w:ascii="Times New Roman" w:hAnsi="Times New Roman" w:cs="Times New Roman"/>
        </w:rPr>
        <w:t>for multiple comparisons using f</w:t>
      </w:r>
      <w:r w:rsidRPr="007C0C0A">
        <w:rPr>
          <w:rFonts w:ascii="Times New Roman" w:hAnsi="Times New Roman" w:cs="Times New Roman"/>
        </w:rPr>
        <w:t>alse discovery rate (q &lt; 0.05).</w:t>
      </w:r>
      <w:r w:rsidR="00246C71" w:rsidRPr="007C0C0A">
        <w:rPr>
          <w:rFonts w:ascii="Times New Roman" w:hAnsi="Times New Roman" w:cs="Times New Roman"/>
        </w:rPr>
        <w:t xml:space="preserve"> </w:t>
      </w:r>
    </w:p>
    <w:p w14:paraId="370FFB6A" w14:textId="62D5EFDD" w:rsidR="00246C71" w:rsidRDefault="00C408BB" w:rsidP="00F64EF8">
      <w:pPr>
        <w:pStyle w:val="ListParagraph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  <w:r w:rsidR="00246C71" w:rsidRPr="007C0C0A">
        <w:rPr>
          <w:rFonts w:ascii="Times New Roman" w:hAnsi="Times New Roman" w:cs="Times New Roman"/>
        </w:rPr>
        <w:t xml:space="preserve"> connections based upon lobar (i.e., frontal, temporal, parietal, occipital, subcortical) classifications</w:t>
      </w:r>
      <w:r w:rsidR="007C0C0A" w:rsidRPr="007C0C0A">
        <w:rPr>
          <w:rFonts w:ascii="Times New Roman" w:hAnsi="Times New Roman" w:cs="Times New Roman"/>
        </w:rPr>
        <w:t xml:space="preserve"> and create </w:t>
      </w:r>
      <w:r>
        <w:rPr>
          <w:rFonts w:ascii="Times New Roman" w:hAnsi="Times New Roman" w:cs="Times New Roman"/>
        </w:rPr>
        <w:t>a</w:t>
      </w:r>
      <w:r w:rsidR="007C0C0A" w:rsidRPr="007C0C0A">
        <w:rPr>
          <w:rFonts w:ascii="Times New Roman" w:hAnsi="Times New Roman" w:cs="Times New Roman"/>
        </w:rPr>
        <w:t xml:space="preserve"> 1 x </w:t>
      </w:r>
      <w:r>
        <w:rPr>
          <w:rFonts w:ascii="Times New Roman" w:hAnsi="Times New Roman" w:cs="Times New Roman"/>
        </w:rPr>
        <w:t>N</w:t>
      </w:r>
      <w:r w:rsidR="007C0C0A" w:rsidRPr="007C0C0A">
        <w:rPr>
          <w:rFonts w:ascii="Times New Roman" w:hAnsi="Times New Roman" w:cs="Times New Roman"/>
        </w:rPr>
        <w:t xml:space="preserve"> correlation matrix. </w:t>
      </w:r>
      <w:r>
        <w:rPr>
          <w:rFonts w:ascii="Times New Roman" w:hAnsi="Times New Roman" w:cs="Times New Roman"/>
        </w:rPr>
        <w:t>N is the number of ROIs.</w:t>
      </w:r>
    </w:p>
    <w:p w14:paraId="42855993" w14:textId="77777777" w:rsidR="00246C71" w:rsidRPr="007C0C0A" w:rsidRDefault="00246C71" w:rsidP="00F64EF8">
      <w:pPr>
        <w:spacing w:after="120"/>
        <w:jc w:val="both"/>
        <w:rPr>
          <w:rFonts w:ascii="Times New Roman" w:hAnsi="Times New Roman" w:cs="Times New Roman"/>
        </w:rPr>
      </w:pPr>
    </w:p>
    <w:p w14:paraId="15D0A457" w14:textId="71026E73" w:rsidR="00246C71" w:rsidRPr="007C0C0A" w:rsidRDefault="00256941" w:rsidP="00F64EF8">
      <w:p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 xml:space="preserve">4. </w:t>
      </w:r>
      <w:r w:rsidR="00A42C86">
        <w:rPr>
          <w:rFonts w:ascii="Times New Roman" w:hAnsi="Times New Roman" w:cs="Times New Roman"/>
        </w:rPr>
        <w:t>Dynamic FC estimation using time series within</w:t>
      </w:r>
      <w:r w:rsidR="00246C71" w:rsidRPr="007C0C0A">
        <w:rPr>
          <w:rFonts w:ascii="Times New Roman" w:hAnsi="Times New Roman" w:cs="Times New Roman"/>
        </w:rPr>
        <w:t xml:space="preserve"> a sliding window: </w:t>
      </w:r>
    </w:p>
    <w:p w14:paraId="378FE5B5" w14:textId="65E3661E" w:rsidR="00246C71" w:rsidRPr="00B16417" w:rsidRDefault="00B16417" w:rsidP="00B16417">
      <w:pPr>
        <w:spacing w:after="12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</w:t>
      </w:r>
      <w:r w:rsidR="00256941" w:rsidRPr="00B16417">
        <w:rPr>
          <w:rFonts w:ascii="Times New Roman" w:hAnsi="Times New Roman" w:cs="Times New Roman"/>
          <w:u w:val="single"/>
        </w:rPr>
        <w:t>liding window</w:t>
      </w:r>
      <w:r w:rsidR="00E742FA">
        <w:rPr>
          <w:rFonts w:ascii="Times New Roman" w:hAnsi="Times New Roman" w:cs="Times New Roman"/>
          <w:u w:val="single"/>
        </w:rPr>
        <w:t xml:space="preserve"> creation</w:t>
      </w:r>
    </w:p>
    <w:p w14:paraId="3BC8A558" w14:textId="10DDF20D" w:rsidR="004457BC" w:rsidRPr="00B16417" w:rsidRDefault="00B16417" w:rsidP="00B16417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4457BC" w:rsidRPr="00B16417">
        <w:rPr>
          <w:rFonts w:ascii="Times New Roman" w:hAnsi="Times New Roman" w:cs="Times New Roman"/>
        </w:rPr>
        <w:t>The window can be created by convolving a rectangle (width = 0.645 s *69 TRs =45s) with a Gaussian (</w:t>
      </w:r>
      <m:oMath>
        <m:r>
          <w:rPr>
            <w:rFonts w:ascii="Cambria Math" w:hAnsi="Cambria Math" w:cs="Times New Roman"/>
          </w:rPr>
          <m:t>σ</m:t>
        </m:r>
        <w:proofErr w:type="gramStart"/>
        <m:r>
          <w:rPr>
            <w:rFonts w:ascii="Cambria Math" w:hAnsi="Cambria Math" w:cs="Times New Roman"/>
          </w:rPr>
          <m:t>= ?</m:t>
        </m:r>
        <w:proofErr w:type="gramEnd"/>
        <m:r>
          <w:rPr>
            <w:rFonts w:ascii="Cambria Math" w:hAnsi="Cambria Math" w:cs="Times New Roman"/>
          </w:rPr>
          <m:t xml:space="preserve">?TRs) </m:t>
        </m:r>
      </m:oMath>
      <w:proofErr w:type="gramStart"/>
      <w:r w:rsidR="004457BC" w:rsidRPr="00B16417">
        <w:rPr>
          <w:rFonts w:ascii="Times New Roman" w:hAnsi="Times New Roman" w:cs="Times New Roman"/>
        </w:rPr>
        <w:t>and</w:t>
      </w:r>
      <w:proofErr w:type="gramEnd"/>
      <w:r w:rsidR="004457BC" w:rsidRPr="00B16417">
        <w:rPr>
          <w:rFonts w:ascii="Times New Roman" w:hAnsi="Times New Roman" w:cs="Times New Roman"/>
        </w:rPr>
        <w:t xml:space="preserve"> slide in steps of 1 TR, re</w:t>
      </w:r>
      <w:r w:rsidRPr="00B16417">
        <w:rPr>
          <w:rFonts w:ascii="Times New Roman" w:hAnsi="Times New Roman" w:cs="Times New Roman"/>
        </w:rPr>
        <w:t>sulting in W= N-width+1 windows (Allen, et al., 2012)</w:t>
      </w:r>
    </w:p>
    <w:p w14:paraId="2FD69B2B" w14:textId="4F46D284" w:rsidR="00A42C86" w:rsidRPr="00B16417" w:rsidRDefault="00B16417" w:rsidP="00B16417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C032B9">
        <w:rPr>
          <w:rFonts w:ascii="Times New Roman" w:hAnsi="Times New Roman" w:cs="Times New Roman"/>
        </w:rPr>
        <w:t>What are o</w:t>
      </w:r>
      <w:r w:rsidRPr="00B16417">
        <w:rPr>
          <w:rFonts w:ascii="Times New Roman" w:hAnsi="Times New Roman" w:cs="Times New Roman"/>
        </w:rPr>
        <w:t>t</w:t>
      </w:r>
      <w:r w:rsidR="00C032B9">
        <w:rPr>
          <w:rFonts w:ascii="Times New Roman" w:hAnsi="Times New Roman" w:cs="Times New Roman"/>
        </w:rPr>
        <w:t>her options for sliding windows?</w:t>
      </w:r>
    </w:p>
    <w:p w14:paraId="0E26C70B" w14:textId="776D9D54" w:rsidR="00D726BE" w:rsidRDefault="00D726BE" w:rsidP="00BD19B3">
      <w:pPr>
        <w:spacing w:after="12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FC analysis for each sliding window </w:t>
      </w:r>
    </w:p>
    <w:p w14:paraId="2C567E4D" w14:textId="00AEA00E" w:rsidR="00BD19B3" w:rsidRPr="00D726BE" w:rsidRDefault="00A42C86" w:rsidP="00BD19B3">
      <w:pPr>
        <w:spacing w:after="120"/>
        <w:jc w:val="both"/>
        <w:rPr>
          <w:rFonts w:ascii="Times New Roman" w:hAnsi="Times New Roman" w:cs="Times New Roman"/>
        </w:rPr>
      </w:pPr>
      <w:r w:rsidRPr="00D726BE">
        <w:rPr>
          <w:rFonts w:ascii="Times New Roman" w:hAnsi="Times New Roman" w:cs="Times New Roman"/>
        </w:rPr>
        <w:t>For each seed</w:t>
      </w:r>
      <w:r w:rsidR="00BD19B3" w:rsidRPr="00D726BE">
        <w:rPr>
          <w:rFonts w:ascii="Times New Roman" w:hAnsi="Times New Roman" w:cs="Times New Roman"/>
        </w:rPr>
        <w:t xml:space="preserve"> perform the following analysis and repeat a-c for seeds 2-4</w:t>
      </w:r>
    </w:p>
    <w:p w14:paraId="02582C38" w14:textId="29732AFC" w:rsidR="00256941" w:rsidRPr="007C0C0A" w:rsidRDefault="00256941" w:rsidP="00F64EF8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</w:rPr>
      </w:pPr>
      <w:proofErr w:type="gramStart"/>
      <w:r w:rsidRPr="007C0C0A">
        <w:rPr>
          <w:rFonts w:ascii="Times New Roman" w:hAnsi="Times New Roman" w:cs="Times New Roman"/>
        </w:rPr>
        <w:t>repeat</w:t>
      </w:r>
      <w:proofErr w:type="gramEnd"/>
      <w:r w:rsidR="00B16417">
        <w:rPr>
          <w:rFonts w:ascii="Times New Roman" w:hAnsi="Times New Roman" w:cs="Times New Roman"/>
        </w:rPr>
        <w:t xml:space="preserve"> the analyses in </w:t>
      </w:r>
      <w:r w:rsidR="00BD19B3">
        <w:rPr>
          <w:rFonts w:ascii="Times New Roman" w:hAnsi="Times New Roman" w:cs="Times New Roman"/>
        </w:rPr>
        <w:t xml:space="preserve">step </w:t>
      </w:r>
      <w:r w:rsidR="00B16417">
        <w:rPr>
          <w:rFonts w:ascii="Times New Roman" w:hAnsi="Times New Roman" w:cs="Times New Roman"/>
        </w:rPr>
        <w:t xml:space="preserve">3 for each </w:t>
      </w:r>
      <w:r w:rsidR="00352852" w:rsidRPr="007C0C0A">
        <w:rPr>
          <w:rFonts w:ascii="Times New Roman" w:hAnsi="Times New Roman" w:cs="Times New Roman"/>
        </w:rPr>
        <w:t>sliding window</w:t>
      </w:r>
    </w:p>
    <w:p w14:paraId="5287A157" w14:textId="23DF33FB" w:rsidR="00352852" w:rsidRPr="007C0C0A" w:rsidRDefault="004457BC" w:rsidP="00F64EF8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</w:rPr>
      </w:pPr>
      <w:proofErr w:type="gramStart"/>
      <w:r w:rsidRPr="007C0C0A">
        <w:rPr>
          <w:rFonts w:ascii="Times New Roman" w:hAnsi="Times New Roman" w:cs="Times New Roman"/>
        </w:rPr>
        <w:t>plot</w:t>
      </w:r>
      <w:proofErr w:type="gramEnd"/>
      <w:r w:rsidRPr="007C0C0A">
        <w:rPr>
          <w:rFonts w:ascii="Times New Roman" w:hAnsi="Times New Roman" w:cs="Times New Roman"/>
        </w:rPr>
        <w:t xml:space="preserve"> the correlations between the seed and the significant ROIs as a function of time</w:t>
      </w:r>
      <w:r w:rsidR="00540B10">
        <w:rPr>
          <w:rFonts w:ascii="Times New Roman" w:hAnsi="Times New Roman" w:cs="Times New Roman"/>
        </w:rPr>
        <w:t xml:space="preserve"> (each time point corresponding to the center of the window)</w:t>
      </w:r>
      <w:r w:rsidRPr="007C0C0A">
        <w:rPr>
          <w:rFonts w:ascii="Times New Roman" w:hAnsi="Times New Roman" w:cs="Times New Roman"/>
        </w:rPr>
        <w:t xml:space="preserve"> </w:t>
      </w:r>
    </w:p>
    <w:p w14:paraId="210FF1EE" w14:textId="76E52106" w:rsidR="007C0C0A" w:rsidRPr="007C0C0A" w:rsidRDefault="007C0C0A" w:rsidP="00F64EF8">
      <w:pPr>
        <w:pStyle w:val="ListParagraph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</w:rPr>
      </w:pPr>
      <w:proofErr w:type="gramStart"/>
      <w:r w:rsidRPr="007C0C0A">
        <w:rPr>
          <w:rFonts w:ascii="Times New Roman" w:hAnsi="Times New Roman" w:cs="Times New Roman"/>
        </w:rPr>
        <w:t>plot</w:t>
      </w:r>
      <w:proofErr w:type="gramEnd"/>
      <w:r w:rsidRPr="007C0C0A">
        <w:rPr>
          <w:rFonts w:ascii="Times New Roman" w:hAnsi="Times New Roman" w:cs="Times New Roman"/>
        </w:rPr>
        <w:t xml:space="preserve"> the power s</w:t>
      </w:r>
      <w:r w:rsidR="00540B10">
        <w:rPr>
          <w:rFonts w:ascii="Times New Roman" w:hAnsi="Times New Roman" w:cs="Times New Roman"/>
        </w:rPr>
        <w:t>pectral for the time series in c</w:t>
      </w:r>
      <w:r w:rsidRPr="007C0C0A">
        <w:rPr>
          <w:rFonts w:ascii="Times New Roman" w:hAnsi="Times New Roman" w:cs="Times New Roman"/>
        </w:rPr>
        <w:t xml:space="preserve">. </w:t>
      </w:r>
    </w:p>
    <w:p w14:paraId="087EBCA1" w14:textId="4CE61C4A" w:rsidR="00352852" w:rsidRPr="00BD19B3" w:rsidRDefault="00540B10" w:rsidP="00F64EF8">
      <w:pPr>
        <w:spacing w:after="120"/>
        <w:jc w:val="both"/>
        <w:rPr>
          <w:rFonts w:ascii="Times New Roman" w:hAnsi="Times New Roman" w:cs="Times New Roman"/>
          <w:u w:val="single"/>
        </w:rPr>
      </w:pPr>
      <w:r w:rsidRPr="00BD19B3">
        <w:rPr>
          <w:rFonts w:ascii="Times New Roman" w:hAnsi="Times New Roman" w:cs="Times New Roman"/>
          <w:u w:val="single"/>
        </w:rPr>
        <w:t>FC state identification using</w:t>
      </w:r>
      <w:r w:rsidR="00352852" w:rsidRPr="00BD19B3">
        <w:rPr>
          <w:rFonts w:ascii="Times New Roman" w:hAnsi="Times New Roman" w:cs="Times New Roman"/>
          <w:u w:val="single"/>
        </w:rPr>
        <w:t xml:space="preserve"> clustering analysis</w:t>
      </w:r>
    </w:p>
    <w:p w14:paraId="57124944" w14:textId="5578D8D7" w:rsidR="00AE790F" w:rsidRPr="007C0C0A" w:rsidRDefault="004457BC" w:rsidP="00F64EF8">
      <w:p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 xml:space="preserve">FC state can be defined as </w:t>
      </w:r>
      <w:r w:rsidR="00AE790F" w:rsidRPr="007C0C0A">
        <w:rPr>
          <w:rFonts w:ascii="Times New Roman" w:hAnsi="Times New Roman" w:cs="Times New Roman"/>
        </w:rPr>
        <w:t>highly structured patterns of FC that emerge and</w:t>
      </w:r>
      <w:r w:rsidRPr="007C0C0A">
        <w:rPr>
          <w:rFonts w:ascii="Times New Roman" w:hAnsi="Times New Roman" w:cs="Times New Roman"/>
        </w:rPr>
        <w:t xml:space="preserve"> dissolve over tens of seconds (Allen et al., 2012)</w:t>
      </w:r>
      <w:r w:rsidR="007A7AB2" w:rsidRPr="007C0C0A">
        <w:rPr>
          <w:rFonts w:ascii="Times New Roman" w:hAnsi="Times New Roman" w:cs="Times New Roman"/>
        </w:rPr>
        <w:t>.</w:t>
      </w:r>
    </w:p>
    <w:p w14:paraId="34112417" w14:textId="155B20C1" w:rsidR="007A7AB2" w:rsidRPr="007C0C0A" w:rsidRDefault="007A7AB2" w:rsidP="00F64EF8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proofErr w:type="gramStart"/>
      <w:r w:rsidRPr="007C0C0A">
        <w:rPr>
          <w:rFonts w:ascii="Times New Roman" w:hAnsi="Times New Roman" w:cs="Times New Roman"/>
        </w:rPr>
        <w:t>choose</w:t>
      </w:r>
      <w:proofErr w:type="gramEnd"/>
      <w:r w:rsidRPr="007C0C0A">
        <w:rPr>
          <w:rFonts w:ascii="Times New Roman" w:hAnsi="Times New Roman" w:cs="Times New Roman"/>
        </w:rPr>
        <w:t xml:space="preserve"> exemplars defined as those windows with local maxima in FC for each subject</w:t>
      </w:r>
    </w:p>
    <w:p w14:paraId="10A24C44" w14:textId="77777777" w:rsidR="001A0DDF" w:rsidRPr="007C0C0A" w:rsidRDefault="007A7AB2" w:rsidP="00F64EF8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proofErr w:type="gramStart"/>
      <w:r w:rsidRPr="007C0C0A">
        <w:rPr>
          <w:rFonts w:ascii="Times New Roman" w:hAnsi="Times New Roman" w:cs="Times New Roman"/>
        </w:rPr>
        <w:t>apply</w:t>
      </w:r>
      <w:proofErr w:type="gramEnd"/>
      <w:r w:rsidRPr="007C0C0A">
        <w:rPr>
          <w:rFonts w:ascii="Times New Roman" w:hAnsi="Times New Roman" w:cs="Times New Roman"/>
        </w:rPr>
        <w:t xml:space="preserve"> K-means clustering algorithm to the set of exemplars from all subjects</w:t>
      </w:r>
      <w:r w:rsidR="001A0DDF" w:rsidRPr="007C0C0A">
        <w:rPr>
          <w:rFonts w:ascii="Times New Roman" w:hAnsi="Times New Roman" w:cs="Times New Roman"/>
        </w:rPr>
        <w:t xml:space="preserve"> to obtain the group centroids</w:t>
      </w:r>
      <w:r w:rsidRPr="007C0C0A">
        <w:rPr>
          <w:rFonts w:ascii="Times New Roman" w:hAnsi="Times New Roman" w:cs="Times New Roman"/>
        </w:rPr>
        <w:t xml:space="preserve">. </w:t>
      </w:r>
      <w:r w:rsidR="001A0DDF" w:rsidRPr="007C0C0A">
        <w:rPr>
          <w:rFonts w:ascii="Times New Roman" w:hAnsi="Times New Roman" w:cs="Times New Roman"/>
        </w:rPr>
        <w:t xml:space="preserve">The number of clusters was determined using the elbow criterion of the cluster validity index, computed as the ratio between within-cluster distance to between-cluster distance. The </w:t>
      </w:r>
      <w:proofErr w:type="gramStart"/>
      <w:r w:rsidR="001A0DDF" w:rsidRPr="007C0C0A">
        <w:rPr>
          <w:rFonts w:ascii="Times New Roman" w:hAnsi="Times New Roman" w:cs="Times New Roman"/>
        </w:rPr>
        <w:t>centroids of a cluster putatively reflects</w:t>
      </w:r>
      <w:proofErr w:type="gramEnd"/>
      <w:r w:rsidR="001A0DDF" w:rsidRPr="007C0C0A">
        <w:rPr>
          <w:rFonts w:ascii="Times New Roman" w:hAnsi="Times New Roman" w:cs="Times New Roman"/>
        </w:rPr>
        <w:t xml:space="preserve"> a connectivity state stably present within the data.</w:t>
      </w:r>
    </w:p>
    <w:p w14:paraId="3D54923D" w14:textId="77777777" w:rsidR="007A7AB2" w:rsidRPr="007C0C0A" w:rsidRDefault="007A7AB2" w:rsidP="00F64EF8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>Repeat this clustering for 500 times to increase the chances of escaping local minima.</w:t>
      </w:r>
      <w:r w:rsidR="004F6D91" w:rsidRPr="007C0C0A">
        <w:rPr>
          <w:rFonts w:ascii="Times New Roman" w:hAnsi="Times New Roman" w:cs="Times New Roman"/>
        </w:rPr>
        <w:t xml:space="preserve"> </w:t>
      </w:r>
    </w:p>
    <w:p w14:paraId="707AF736" w14:textId="77777777" w:rsidR="004F6D91" w:rsidRPr="007C0C0A" w:rsidRDefault="00EC23F1" w:rsidP="00F64EF8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>Estimate the n</w:t>
      </w:r>
      <w:r w:rsidR="004F6D91" w:rsidRPr="007C0C0A">
        <w:rPr>
          <w:rFonts w:ascii="Times New Roman" w:hAnsi="Times New Roman" w:cs="Times New Roman"/>
        </w:rPr>
        <w:t xml:space="preserve">etwork modularity of each state </w:t>
      </w:r>
      <w:r w:rsidRPr="007C0C0A">
        <w:rPr>
          <w:rFonts w:ascii="Times New Roman" w:hAnsi="Times New Roman" w:cs="Times New Roman"/>
        </w:rPr>
        <w:t>by</w:t>
      </w:r>
      <w:r w:rsidR="004F6D91" w:rsidRPr="007C0C0A">
        <w:rPr>
          <w:rFonts w:ascii="Times New Roman" w:hAnsi="Times New Roman" w:cs="Times New Roman"/>
        </w:rPr>
        <w:t xml:space="preserve"> using the Louvain algorithm implemented in the Brain Connectivity Toolbox.</w:t>
      </w:r>
    </w:p>
    <w:p w14:paraId="386AD6A4" w14:textId="1438DC50" w:rsidR="00682059" w:rsidRPr="007C0C0A" w:rsidRDefault="00540B10" w:rsidP="00F64EF8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the Louvain algorithm </w:t>
      </w:r>
      <w:proofErr w:type="gramStart"/>
      <w:r>
        <w:rPr>
          <w:rFonts w:ascii="Times New Roman" w:hAnsi="Times New Roman" w:cs="Times New Roman"/>
        </w:rPr>
        <w:t xml:space="preserve">on </w:t>
      </w:r>
      <w:r w:rsidR="00682059" w:rsidRPr="007C0C0A">
        <w:rPr>
          <w:rFonts w:ascii="Times New Roman" w:hAnsi="Times New Roman" w:cs="Times New Roman"/>
        </w:rPr>
        <w:t>100 bootstrap</w:t>
      </w:r>
      <w:proofErr w:type="gramEnd"/>
      <w:r w:rsidR="00682059" w:rsidRPr="007C0C0A">
        <w:rPr>
          <w:rFonts w:ascii="Times New Roman" w:hAnsi="Times New Roman" w:cs="Times New Roman"/>
        </w:rPr>
        <w:t xml:space="preserve"> resamples (resampling subject exemplars within each cluster) to obtain the occurrence trend and the best linear fit line.</w:t>
      </w:r>
    </w:p>
    <w:p w14:paraId="75B92D83" w14:textId="64689E1C" w:rsidR="00682059" w:rsidRDefault="008C3E9E" w:rsidP="00F64EF8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r w:rsidRPr="007C0C0A">
        <w:rPr>
          <w:rFonts w:ascii="Times New Roman" w:hAnsi="Times New Roman" w:cs="Times New Roman"/>
        </w:rPr>
        <w:t>Plot the state transition examples</w:t>
      </w:r>
      <w:r w:rsidR="00540B10">
        <w:rPr>
          <w:rFonts w:ascii="Times New Roman" w:hAnsi="Times New Roman" w:cs="Times New Roman"/>
        </w:rPr>
        <w:t xml:space="preserve"> for several subjects</w:t>
      </w:r>
      <w:r w:rsidRPr="007C0C0A">
        <w:rPr>
          <w:rFonts w:ascii="Times New Roman" w:hAnsi="Times New Roman" w:cs="Times New Roman"/>
        </w:rPr>
        <w:t xml:space="preserve"> and compute the average transition matrix (TM). Approximate the stationary probability vector (</w:t>
      </w:r>
      <m:oMath>
        <m:r>
          <w:rPr>
            <w:rFonts w:ascii="Cambria Math" w:hAnsi="Cambria Math" w:cs="Times New Roman"/>
          </w:rPr>
          <m:t>π</m:t>
        </m:r>
      </m:oMath>
      <w:r w:rsidRPr="007C0C0A">
        <w:rPr>
          <w:rFonts w:ascii="Times New Roman" w:hAnsi="Times New Roman" w:cs="Times New Roman"/>
        </w:rPr>
        <w:t>) as the principal eigenvector of the TM, which represents the expected behavior of the system in the long run.</w:t>
      </w:r>
    </w:p>
    <w:p w14:paraId="3AA2F331" w14:textId="6635EE77" w:rsidR="005E2D35" w:rsidRDefault="00540B10" w:rsidP="005E2D35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Compare the number, feature, and duration of state</w:t>
      </w:r>
      <w:r w:rsidR="005E2D3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among the 4 seeds</w:t>
      </w:r>
    </w:p>
    <w:p w14:paraId="7DFD302A" w14:textId="3E0A2F2F" w:rsidR="00072DB1" w:rsidRPr="007C0C0A" w:rsidRDefault="005E2D35" w:rsidP="00F64EF8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886945" w:rsidRPr="005E2D35">
        <w:rPr>
          <w:rFonts w:ascii="Times New Roman" w:hAnsi="Times New Roman" w:cs="Times New Roman"/>
        </w:rPr>
        <w:t>Calculate the test-retest reliability of the state analysis. This can be quantified as intra-class correlation</w:t>
      </w:r>
      <w:r w:rsidR="00A87DF0" w:rsidRPr="005E2D35">
        <w:rPr>
          <w:rFonts w:ascii="Times New Roman" w:hAnsi="Times New Roman" w:cs="Times New Roman"/>
        </w:rPr>
        <w:t>s</w:t>
      </w:r>
      <w:r w:rsidR="00886945" w:rsidRPr="005E2D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 state measures </w:t>
      </w:r>
      <w:r w:rsidR="00886945" w:rsidRPr="005E2D35">
        <w:rPr>
          <w:rFonts w:ascii="Times New Roman" w:hAnsi="Times New Roman" w:cs="Times New Roman"/>
        </w:rPr>
        <w:t xml:space="preserve">between the data collected </w:t>
      </w:r>
      <w:r w:rsidR="004457BC" w:rsidRPr="005E2D35">
        <w:rPr>
          <w:rFonts w:ascii="Times New Roman" w:hAnsi="Times New Roman" w:cs="Times New Roman"/>
        </w:rPr>
        <w:t>in session 1 and session 2.</w:t>
      </w:r>
      <w:bookmarkStart w:id="18" w:name="_GoBack"/>
      <w:bookmarkEnd w:id="18"/>
    </w:p>
    <w:sectPr w:rsidR="00072DB1" w:rsidRPr="007C0C0A" w:rsidSect="005E2D35">
      <w:pgSz w:w="12240" w:h="15840"/>
      <w:pgMar w:top="1440" w:right="1800" w:bottom="1440" w:left="189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Michael Milham" w:date="2012-12-14T09:56:00Z" w:initials="MM">
    <w:p w14:paraId="02C25572" w14:textId="4597A4C1" w:rsidR="00C81986" w:rsidRDefault="00C81986">
      <w:pPr>
        <w:pStyle w:val="CommentText"/>
      </w:pPr>
      <w:r>
        <w:rPr>
          <w:rStyle w:val="CommentReference"/>
        </w:rPr>
        <w:annotationRef/>
      </w:r>
      <w:r>
        <w:t xml:space="preserve">So, this is a valid hypothesis. I will bet against, arguing that each division has unique pattern of state shifts and durations, but, predict a high degree of similarity in the specific states among divisions. Either way it goes, mine or yours, is interesting.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058"/>
    <w:multiLevelType w:val="hybridMultilevel"/>
    <w:tmpl w:val="4BDA6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06F3D"/>
    <w:multiLevelType w:val="hybridMultilevel"/>
    <w:tmpl w:val="D4241312"/>
    <w:lvl w:ilvl="0" w:tplc="0409000F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828161E"/>
    <w:multiLevelType w:val="hybridMultilevel"/>
    <w:tmpl w:val="D79E830A"/>
    <w:lvl w:ilvl="0" w:tplc="F9A6191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E550F3F"/>
    <w:multiLevelType w:val="hybridMultilevel"/>
    <w:tmpl w:val="C1B4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4409F"/>
    <w:multiLevelType w:val="hybridMultilevel"/>
    <w:tmpl w:val="80D04C6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91A33"/>
    <w:multiLevelType w:val="hybridMultilevel"/>
    <w:tmpl w:val="32623970"/>
    <w:lvl w:ilvl="0" w:tplc="FB36F9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BF700A"/>
    <w:multiLevelType w:val="hybridMultilevel"/>
    <w:tmpl w:val="67941F12"/>
    <w:lvl w:ilvl="0" w:tplc="A97457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DB762B"/>
    <w:multiLevelType w:val="hybridMultilevel"/>
    <w:tmpl w:val="671C1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FC470C"/>
    <w:multiLevelType w:val="hybridMultilevel"/>
    <w:tmpl w:val="185E2F10"/>
    <w:lvl w:ilvl="0" w:tplc="DEB8C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124008"/>
    <w:multiLevelType w:val="multilevel"/>
    <w:tmpl w:val="A7EE0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EE5563"/>
    <w:multiLevelType w:val="hybridMultilevel"/>
    <w:tmpl w:val="962EE2D4"/>
    <w:lvl w:ilvl="0" w:tplc="0409000F">
      <w:start w:val="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679C06A2"/>
    <w:multiLevelType w:val="hybridMultilevel"/>
    <w:tmpl w:val="625276E0"/>
    <w:lvl w:ilvl="0" w:tplc="E256BA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C0D0CCC"/>
    <w:multiLevelType w:val="hybridMultilevel"/>
    <w:tmpl w:val="D430B86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C2452F"/>
    <w:multiLevelType w:val="hybridMultilevel"/>
    <w:tmpl w:val="A7EE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7D315B"/>
    <w:multiLevelType w:val="hybridMultilevel"/>
    <w:tmpl w:val="091A8C34"/>
    <w:lvl w:ilvl="0" w:tplc="2C0ACA8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DE053A2"/>
    <w:multiLevelType w:val="multilevel"/>
    <w:tmpl w:val="4C828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4"/>
  </w:num>
  <w:num w:numId="13">
    <w:abstractNumId w:val="1"/>
  </w:num>
  <w:num w:numId="14">
    <w:abstractNumId w:val="1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B1"/>
    <w:rsid w:val="00072DB1"/>
    <w:rsid w:val="001A0DDF"/>
    <w:rsid w:val="001F7E2A"/>
    <w:rsid w:val="00246C71"/>
    <w:rsid w:val="00256941"/>
    <w:rsid w:val="00256BA0"/>
    <w:rsid w:val="00294D05"/>
    <w:rsid w:val="00351DA6"/>
    <w:rsid w:val="00352852"/>
    <w:rsid w:val="004457BC"/>
    <w:rsid w:val="0047127A"/>
    <w:rsid w:val="004A67F1"/>
    <w:rsid w:val="004B00CD"/>
    <w:rsid w:val="004E5033"/>
    <w:rsid w:val="004F6D91"/>
    <w:rsid w:val="00540B10"/>
    <w:rsid w:val="005E2D35"/>
    <w:rsid w:val="0064798E"/>
    <w:rsid w:val="0065347C"/>
    <w:rsid w:val="00682059"/>
    <w:rsid w:val="007228C8"/>
    <w:rsid w:val="0076754F"/>
    <w:rsid w:val="00782620"/>
    <w:rsid w:val="007A7AB2"/>
    <w:rsid w:val="007C0C0A"/>
    <w:rsid w:val="00886945"/>
    <w:rsid w:val="008A31FE"/>
    <w:rsid w:val="008C3E9E"/>
    <w:rsid w:val="009037D3"/>
    <w:rsid w:val="0097788B"/>
    <w:rsid w:val="00991BFF"/>
    <w:rsid w:val="00997EFE"/>
    <w:rsid w:val="00A31782"/>
    <w:rsid w:val="00A42C86"/>
    <w:rsid w:val="00A87DF0"/>
    <w:rsid w:val="00AD4921"/>
    <w:rsid w:val="00AE790F"/>
    <w:rsid w:val="00B16417"/>
    <w:rsid w:val="00BD19B3"/>
    <w:rsid w:val="00C032B9"/>
    <w:rsid w:val="00C2264C"/>
    <w:rsid w:val="00C30B27"/>
    <w:rsid w:val="00C408BB"/>
    <w:rsid w:val="00C81986"/>
    <w:rsid w:val="00D726BE"/>
    <w:rsid w:val="00DE3F16"/>
    <w:rsid w:val="00E13C0D"/>
    <w:rsid w:val="00E742FA"/>
    <w:rsid w:val="00EC23F1"/>
    <w:rsid w:val="00F6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FC8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9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34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4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7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19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98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98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9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98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9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34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4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7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19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98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98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9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9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642</Words>
  <Characters>3660</Characters>
  <Application>Microsoft Macintosh Word</Application>
  <DocSecurity>4</DocSecurity>
  <Lines>30</Lines>
  <Paragraphs>8</Paragraphs>
  <ScaleCrop>false</ScaleCrop>
  <Company>Childmind</Company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Yang</dc:creator>
  <cp:keywords/>
  <dc:description/>
  <cp:lastModifiedBy>Michael Milham</cp:lastModifiedBy>
  <cp:revision>2</cp:revision>
  <dcterms:created xsi:type="dcterms:W3CDTF">2012-12-14T14:59:00Z</dcterms:created>
  <dcterms:modified xsi:type="dcterms:W3CDTF">2012-12-14T14:59:00Z</dcterms:modified>
</cp:coreProperties>
</file>